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ins w:author="Adam Walzer" w:id="0" w:date="2017-01-20T04:26:55Z"/>
        </w:rPr>
      </w:pPr>
      <w:ins w:author="Adam Walzer" w:id="0" w:date="2017-01-20T04:26:55Z">
        <w:r w:rsidDel="00000000" w:rsidR="00000000" w:rsidRPr="00000000">
          <w:rPr>
            <w:rtl w:val="0"/>
          </w:rPr>
          <w:t xml:space="preserve">blah</w:t>
        </w:r>
      </w:ins>
    </w:p>
    <w:p w:rsidR="00000000" w:rsidDel="00000000" w:rsidP="00000000" w:rsidRDefault="00000000" w:rsidRPr="00000000">
      <w:pPr>
        <w:contextualSpacing w:val="0"/>
        <w:rPr>
          <w:ins w:author="Adam Walzer" w:id="0" w:date="2017-01-20T04:26:55Z"/>
        </w:rPr>
      </w:pPr>
      <w:ins w:author="Adam Walzer" w:id="0" w:date="2017-01-20T04:26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Adam Walzer" w:id="1" w:date="2017-01-20T04:26:59Z"/>
        </w:rPr>
      </w:pPr>
      <w:ins w:author="Adam Walzer" w:id="0" w:date="2017-01-20T04:26:55Z">
        <w:r w:rsidDel="00000000" w:rsidR="00000000" w:rsidRPr="00000000">
          <w:rPr>
            <w:rtl w:val="0"/>
          </w:rPr>
          <w:t xml:space="preserve">A</w:t>
        </w:r>
      </w:ins>
      <w:del w:author="Adam Walzer" w:id="0" w:date="2017-01-20T04:26:55Z">
        <w:r w:rsidDel="00000000" w:rsidR="00000000" w:rsidRPr="00000000">
          <w:rPr>
            <w:rtl w:val="0"/>
          </w:rPr>
          <w:delText xml:space="preserve">a</w:delText>
        </w:r>
      </w:del>
      <w:r w:rsidDel="00000000" w:rsidR="00000000" w:rsidRPr="00000000">
        <w:rPr>
          <w:rtl w:val="0"/>
        </w:rPr>
        <w:t xml:space="preserve">s</w:t>
      </w:r>
      <w:ins w:author="Adam Walzer" w:id="1" w:date="2017-01-20T04:26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Adam Walzer" w:id="1" w:date="2017-01-20T04:26:59Z"/>
        </w:rPr>
      </w:pPr>
      <w:ins w:author="Adam Walzer" w:id="1" w:date="2017-01-20T04:26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Adam Walzer" w:id="1" w:date="2017-01-20T04:26:59Z"/>
        </w:rPr>
      </w:pPr>
      <w:ins w:author="Adam Walzer" w:id="1" w:date="2017-01-20T04:26:59Z">
        <w:r w:rsidDel="00000000" w:rsidR="00000000" w:rsidRPr="00000000">
          <w:rPr>
            <w:rtl w:val="0"/>
          </w:rPr>
          <w:t xml:space="preserve">1233432</w:t>
        </w:r>
      </w:ins>
    </w:p>
    <w:p w:rsidR="00000000" w:rsidDel="00000000" w:rsidP="00000000" w:rsidRDefault="00000000" w:rsidRPr="00000000">
      <w:pPr>
        <w:contextualSpacing w:val="0"/>
        <w:rPr>
          <w:ins w:author="Adam Walzer" w:id="1" w:date="2017-01-20T04:26:59Z"/>
        </w:rPr>
      </w:pPr>
      <w:ins w:author="Adam Walzer" w:id="1" w:date="2017-01-20T04:26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Fran</w:t>
      </w:r>
      <w:ins w:author="Adam Walzer" w:id="2" w:date="2017-01-20T04:27:46Z">
        <w:r w:rsidDel="00000000" w:rsidR="00000000" w:rsidRPr="00000000">
          <w:rPr>
            <w:rtl w:val="0"/>
          </w:rPr>
          <w:t xml:space="preserve"> banana</w:t>
        </w:r>
      </w:ins>
      <w:r w:rsidDel="00000000" w:rsidR="00000000" w:rsidRPr="00000000">
        <w:rPr>
          <w:rtl w:val="0"/>
        </w:rPr>
        <w:t xml:space="preserve"> backw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ins w:author="Adam Walzer" w:id="3" w:date="2017-01-20T04:27:26Z">
        <w:r w:rsidDel="00000000" w:rsidR="00000000" w:rsidRPr="00000000">
          <w:rPr>
            <w:rtl w:val="0"/>
          </w:rPr>
          <w:t xml:space="preserve">Far toof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ns w:author="Adam Walzer" w:id="4" w:date="2017-01-20T04:27:56Z"/>
        </w:rPr>
      </w:pPr>
      <w:r w:rsidDel="00000000" w:rsidR="00000000" w:rsidRPr="00000000">
        <w:rPr>
          <w:rtl w:val="0"/>
        </w:rPr>
        <w:t xml:space="preserve">ords is Narf </w:t>
      </w:r>
      <w:ins w:author="Adam Walzer" w:id="4" w:date="2017-01-20T04:27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Adam Walzer" w:id="4" w:date="2017-01-20T04:27:56Z"/>
        </w:rPr>
      </w:pPr>
      <w:ins w:author="Adam Walzer" w:id="4" w:date="2017-01-20T04:27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